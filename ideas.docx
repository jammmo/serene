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213A0" w14:textId="4657E1D2" w:rsidR="00447D10" w:rsidRDefault="00143E30">
      <w:r>
        <w:t>Arrays and strings are values, not references</w:t>
      </w:r>
    </w:p>
    <w:p w14:paraId="347EFE0C" w14:textId="171475DA" w:rsidR="00143E30" w:rsidRDefault="00143E30">
      <w:r>
        <w:t>Function parameters are passed as immutable references, but they can optionally be mutable or copied</w:t>
      </w:r>
    </w:p>
    <w:p w14:paraId="06F9E8F7" w14:textId="2A47437B" w:rsidR="00143E30" w:rsidRDefault="00143E30">
      <w:r>
        <w:t>Probably gradual typing</w:t>
      </w:r>
    </w:p>
    <w:p w14:paraId="0AF488AC" w14:textId="1439646F" w:rsidR="00143E30" w:rsidRDefault="00143E30">
      <w:r>
        <w:t>Arrays copy on assignment</w:t>
      </w:r>
      <w:r w:rsidR="00844E03">
        <w:t xml:space="preserve"> (probably should implement as copy on write).</w:t>
      </w:r>
    </w:p>
    <w:p w14:paraId="78CEB9FB" w14:textId="2DC1D336" w:rsidR="00066E33" w:rsidRDefault="00066E33"/>
    <w:p w14:paraId="7FD0905C" w14:textId="00F2585C" w:rsidR="00066E33" w:rsidRDefault="00066E33">
      <w:r>
        <w:t xml:space="preserve">Rust function regex (in JS): </w:t>
      </w:r>
      <w:r>
        <w:tab/>
        <w:t>/</w:t>
      </w:r>
      <w:r w:rsidRPr="00066E33">
        <w:t>^(?:fn) \w+\(([^,)]+)?(?:,([^,)]+))*\)</w:t>
      </w:r>
      <w:r>
        <w:t>/mg</w:t>
      </w:r>
    </w:p>
    <w:p w14:paraId="01C370E1" w14:textId="4DAF3680" w:rsidR="00844E03" w:rsidRDefault="00844E03"/>
    <w:p w14:paraId="55CA9D0C" w14:textId="007AD066" w:rsidR="00F249F4" w:rsidRDefault="00F249F4">
      <w:r>
        <w:t>From Antman to D:</w:t>
      </w:r>
    </w:p>
    <w:p w14:paraId="6F167A35" w14:textId="1EED381B" w:rsidR="00F249F4" w:rsidRDefault="00F249F4" w:rsidP="00F249F4">
      <w:pPr>
        <w:pStyle w:val="ListParagraph"/>
        <w:numPr>
          <w:ilvl w:val="0"/>
          <w:numId w:val="1"/>
        </w:numPr>
      </w:pPr>
      <w:r>
        <w:t>Change function main() to void main()</w:t>
      </w:r>
    </w:p>
    <w:p w14:paraId="0D8E3017" w14:textId="2A7EBD42" w:rsidR="00F249F4" w:rsidRDefault="00F249F4" w:rsidP="00F249F4">
      <w:pPr>
        <w:pStyle w:val="ListParagraph"/>
        <w:numPr>
          <w:ilvl w:val="0"/>
          <w:numId w:val="1"/>
        </w:numPr>
      </w:pPr>
      <w:r>
        <w:t>Automatically import std.stdio</w:t>
      </w:r>
    </w:p>
    <w:p w14:paraId="5B2F66AA" w14:textId="624B2649" w:rsidR="00F249F4" w:rsidRDefault="00F249F4" w:rsidP="00F249F4">
      <w:pPr>
        <w:pStyle w:val="ListParagraph"/>
        <w:numPr>
          <w:ilvl w:val="0"/>
          <w:numId w:val="1"/>
        </w:numPr>
      </w:pPr>
      <w:r>
        <w:t>Change let to auto</w:t>
      </w:r>
    </w:p>
    <w:p w14:paraId="7808A1DF" w14:textId="5249157C" w:rsidR="00F249F4" w:rsidRDefault="00F249F4" w:rsidP="00F249F4">
      <w:pPr>
        <w:pStyle w:val="ListParagraph"/>
        <w:numPr>
          <w:ilvl w:val="0"/>
          <w:numId w:val="1"/>
        </w:numPr>
      </w:pPr>
      <w:r>
        <w:t>Function parameters should default to immutable</w:t>
      </w:r>
    </w:p>
    <w:p w14:paraId="529C7C77" w14:textId="0B2C31EF" w:rsidR="00F249F4" w:rsidRDefault="00F249F4" w:rsidP="00F249F4">
      <w:pPr>
        <w:pStyle w:val="ListParagraph"/>
        <w:numPr>
          <w:ilvl w:val="0"/>
          <w:numId w:val="1"/>
        </w:numPr>
      </w:pPr>
      <w:r>
        <w:t>Change out to ref</w:t>
      </w:r>
    </w:p>
    <w:p w14:paraId="3984435D" w14:textId="77BAEC08" w:rsidR="00073E6B" w:rsidRDefault="00073E6B" w:rsidP="00073E6B">
      <w:pPr>
        <w:pBdr>
          <w:bottom w:val="single" w:sz="12" w:space="1" w:color="auto"/>
        </w:pBdr>
      </w:pPr>
    </w:p>
    <w:p w14:paraId="64EB5579" w14:textId="3F3D1E84" w:rsidR="00073E6B" w:rsidRDefault="00073E6B" w:rsidP="00073E6B">
      <w:r>
        <w:t>Return as reference or copy?</w:t>
      </w:r>
      <w:r>
        <w:tab/>
      </w:r>
      <w:del w:id="0" w:author="Moschella, Jamie" w:date="2020-08-16T18:04:00Z">
        <w:r w:rsidDel="00F17449">
          <w:delText>Probably reference</w:delText>
        </w:r>
      </w:del>
      <w:ins w:id="1" w:author="Moschella, Jamie" w:date="2020-08-16T18:04:00Z">
        <w:r w:rsidR="00F17449">
          <w:t>Actually, probably return by move</w:t>
        </w:r>
      </w:ins>
    </w:p>
    <w:p w14:paraId="7941AB4A" w14:textId="0F984D30" w:rsidR="00073E6B" w:rsidRDefault="00073E6B" w:rsidP="00073E6B">
      <w:r>
        <w:t>Assign objects/structs as reference or copy?</w:t>
      </w:r>
      <w:r>
        <w:tab/>
        <w:t>Probably copy, maybe requiring a “copy” keyword</w:t>
      </w:r>
    </w:p>
    <w:p w14:paraId="60D5EAB9" w14:textId="08261C2C" w:rsidR="00073E6B" w:rsidRDefault="00073E6B" w:rsidP="00073E6B">
      <w:pPr>
        <w:rPr>
          <w:ins w:id="2" w:author="Moschella, Jamie" w:date="2020-08-13T14:39:00Z"/>
        </w:rPr>
      </w:pPr>
    </w:p>
    <w:p w14:paraId="39138506" w14:textId="7A798F3D" w:rsidR="00502C50" w:rsidRDefault="00502C50" w:rsidP="00073E6B">
      <w:pPr>
        <w:rPr>
          <w:ins w:id="3" w:author="Moschella, Jamie" w:date="2020-08-16T18:03:00Z"/>
        </w:rPr>
      </w:pPr>
      <w:ins w:id="4" w:author="Moschella, Jamie" w:date="2020-08-13T14:39:00Z">
        <w:r>
          <w:t>All</w:t>
        </w:r>
      </w:ins>
      <w:ins w:id="5" w:author="Moschella, Jamie" w:date="2020-08-13T14:40:00Z">
        <w:r>
          <w:t xml:space="preserve"> assignments are unique! Use “alias” keyword (without an equal</w:t>
        </w:r>
      </w:ins>
      <w:ins w:id="6" w:author="Moschella, Jamie" w:date="2020-08-13T14:48:00Z">
        <w:r>
          <w:t>s</w:t>
        </w:r>
      </w:ins>
      <w:ins w:id="7" w:author="Moschella, Jamie" w:date="2020-08-13T14:40:00Z">
        <w:r>
          <w:t xml:space="preserve"> sign) to create an alias</w:t>
        </w:r>
      </w:ins>
    </w:p>
    <w:p w14:paraId="2478FFFD" w14:textId="331FA1FA" w:rsidR="00F17449" w:rsidRDefault="00F17449">
      <w:pPr>
        <w:pStyle w:val="ListParagraph"/>
        <w:numPr>
          <w:ilvl w:val="0"/>
          <w:numId w:val="2"/>
        </w:numPr>
        <w:rPr>
          <w:ins w:id="8" w:author="Moschella, Jamie" w:date="2020-08-13T14:48:00Z"/>
        </w:rPr>
        <w:pPrChange w:id="9" w:author="Moschella, Jamie" w:date="2020-08-16T18:03:00Z">
          <w:pPr/>
        </w:pPrChange>
      </w:pPr>
      <w:ins w:id="10" w:author="Moschella, Jamie" w:date="2020-08-16T18:03:00Z">
        <w:r>
          <w:t>Still</w:t>
        </w:r>
      </w:ins>
      <w:ins w:id="11" w:author="Moschella, Jamie" w:date="2020-08-16T18:04:00Z">
        <w:r>
          <w:t xml:space="preserve"> a bit confusing when to use alias vs var</w:t>
        </w:r>
      </w:ins>
    </w:p>
    <w:p w14:paraId="3023947A" w14:textId="11F5C1B8" w:rsidR="00502C50" w:rsidRDefault="00502C50" w:rsidP="00073E6B">
      <w:pPr>
        <w:rPr>
          <w:ins w:id="12" w:author="Moschella, Jamie" w:date="2020-08-13T14:49:00Z"/>
        </w:rPr>
      </w:pPr>
      <w:ins w:id="13" w:author="Moschella, Jamie" w:date="2020-08-13T14:48:00Z">
        <w:r>
          <w:t>How to swap variables without creating unne</w:t>
        </w:r>
      </w:ins>
      <w:ins w:id="14" w:author="Moschella, Jamie" w:date="2020-08-13T14:49:00Z">
        <w:r>
          <w:t>cessary copies?</w:t>
        </w:r>
      </w:ins>
    </w:p>
    <w:p w14:paraId="69A9D7F7" w14:textId="7D9F53E6" w:rsidR="00502C50" w:rsidRDefault="00502C50" w:rsidP="00073E6B">
      <w:pPr>
        <w:rPr>
          <w:ins w:id="15" w:author="Moschella, Jamie" w:date="2020-08-17T13:23:00Z"/>
        </w:rPr>
      </w:pPr>
      <w:ins w:id="16" w:author="Moschella, Jamie" w:date="2020-08-13T14:49:00Z">
        <w:r>
          <w:t>References within objects/structs?</w:t>
        </w:r>
      </w:ins>
      <w:ins w:id="17" w:author="Moschella, Jamie" w:date="2020-08-16T18:07:00Z">
        <w:r w:rsidR="00F17449">
          <w:t xml:space="preserve"> </w:t>
        </w:r>
        <w:r w:rsidR="00F17449">
          <w:tab/>
          <w:t>Use Poo</w:t>
        </w:r>
      </w:ins>
      <w:ins w:id="18" w:author="Moschella, Jamie" w:date="2020-08-16T18:08:00Z">
        <w:r w:rsidR="00F17449">
          <w:t>l and Noodle (region-based memory management)</w:t>
        </w:r>
      </w:ins>
    </w:p>
    <w:p w14:paraId="64628CB3" w14:textId="33BC8978" w:rsidR="006A1FF6" w:rsidRDefault="006A1FF6" w:rsidP="00073E6B">
      <w:pPr>
        <w:rPr>
          <w:ins w:id="19" w:author="Moschella, Jamie" w:date="2020-08-17T13:23:00Z"/>
        </w:rPr>
      </w:pPr>
    </w:p>
    <w:p w14:paraId="62F27D49" w14:textId="4E675DF2" w:rsidR="006A1FF6" w:rsidRDefault="00A05946" w:rsidP="00073E6B">
      <w:pPr>
        <w:rPr>
          <w:ins w:id="20" w:author="Moschella, Jamie" w:date="2020-08-18T23:50:00Z"/>
        </w:rPr>
      </w:pPr>
      <w:ins w:id="21" w:author="Moschella, Jamie" w:date="2020-09-06T23:20:00Z">
        <w:r>
          <w:t>Struct</w:t>
        </w:r>
      </w:ins>
      <w:ins w:id="22" w:author="Moschella, Jamie" w:date="2020-08-17T13:23:00Z">
        <w:r w:rsidR="006A1FF6">
          <w:t xml:space="preserve"> syntax: mix of Rust, Swift, and JavaScript</w:t>
        </w:r>
      </w:ins>
      <w:ins w:id="23" w:author="Moschella, Jamie" w:date="2020-09-06T23:20:00Z">
        <w:r>
          <w:t xml:space="preserve"> (clas</w:t>
        </w:r>
      </w:ins>
      <w:ins w:id="24" w:author="Moschella, Jamie" w:date="2020-09-06T23:21:00Z">
        <w:r>
          <w:t>ses)</w:t>
        </w:r>
      </w:ins>
      <w:ins w:id="25" w:author="Moschella, Jamie" w:date="2020-08-17T13:23:00Z">
        <w:r w:rsidR="006A1FF6">
          <w:t>?</w:t>
        </w:r>
      </w:ins>
    </w:p>
    <w:p w14:paraId="228453AD" w14:textId="498AD4F6" w:rsidR="0029596C" w:rsidRDefault="0029596C" w:rsidP="00073E6B">
      <w:pPr>
        <w:rPr>
          <w:ins w:id="26" w:author="Moschella, Jamie" w:date="2020-08-18T23:50:00Z"/>
        </w:rPr>
      </w:pPr>
    </w:p>
    <w:p w14:paraId="6E18B549" w14:textId="44533CEA" w:rsidR="0029596C" w:rsidRDefault="0029596C" w:rsidP="00073E6B">
      <w:pPr>
        <w:rPr>
          <w:ins w:id="27" w:author="Moschella, Jamie" w:date="2020-08-22T15:42:00Z"/>
        </w:rPr>
      </w:pPr>
      <w:ins w:id="28" w:author="Moschella, Jamie" w:date="2020-08-18T23:50:00Z">
        <w:r>
          <w:t>Name: Serene?</w:t>
        </w:r>
      </w:ins>
    </w:p>
    <w:p w14:paraId="4854C921" w14:textId="77B4D4F2" w:rsidR="00A1292C" w:rsidRDefault="00A1292C" w:rsidP="00073E6B">
      <w:pPr>
        <w:rPr>
          <w:ins w:id="29" w:author="Moschella, Jamie" w:date="2020-08-22T15:42:00Z"/>
        </w:rPr>
      </w:pPr>
    </w:p>
    <w:p w14:paraId="33FF0AD7" w14:textId="3DED74C4" w:rsidR="00A1292C" w:rsidRDefault="00A1292C" w:rsidP="00073E6B">
      <w:pPr>
        <w:rPr>
          <w:ins w:id="30" w:author="Moschella, Jamie" w:date="2020-08-22T15:43:00Z"/>
        </w:rPr>
      </w:pPr>
      <w:ins w:id="31" w:author="Moschella, Jamie" w:date="2020-08-22T15:42:00Z">
        <w:r>
          <w:t>F</w:t>
        </w:r>
      </w:ins>
      <w:ins w:id="32" w:author="Moschella, Jamie" w:date="2020-08-22T15:43:00Z">
        <w:r>
          <w:t>or indexes that may be invalid:</w:t>
        </w:r>
      </w:ins>
    </w:p>
    <w:p w14:paraId="59A559F8" w14:textId="16D07035" w:rsidR="00A1292C" w:rsidRDefault="00A1292C">
      <w:pPr>
        <w:pStyle w:val="ListParagraph"/>
        <w:numPr>
          <w:ilvl w:val="0"/>
          <w:numId w:val="2"/>
        </w:numPr>
        <w:rPr>
          <w:ins w:id="33" w:author="Moschella, Jamie" w:date="2020-08-22T16:35:00Z"/>
          <w:rFonts w:ascii="Courier Std" w:hAnsi="Courier Std"/>
        </w:rPr>
      </w:pPr>
      <w:ins w:id="34" w:author="Moschella, Jamie" w:date="2020-08-22T15:43:00Z">
        <w:r w:rsidRPr="00A1292C">
          <w:rPr>
            <w:rFonts w:ascii="Courier Std" w:hAnsi="Courier Std"/>
            <w:rPrChange w:id="35" w:author="Moschella, Jamie" w:date="2020-08-22T15:44:00Z">
              <w:rPr/>
            </w:rPrChange>
          </w:rPr>
          <w:t>either (let x =</w:t>
        </w:r>
      </w:ins>
      <w:ins w:id="36" w:author="Moschella, Jamie" w:date="2020-08-22T16:35:00Z">
        <w:r w:rsidR="008A0949">
          <w:rPr>
            <w:rFonts w:ascii="Courier Std" w:hAnsi="Courier Std"/>
          </w:rPr>
          <w:t xml:space="preserve"> pool[noodle]?</w:t>
        </w:r>
      </w:ins>
      <w:ins w:id="37" w:author="Moschella, Jamie" w:date="2020-08-22T16:14:00Z">
        <w:r w:rsidR="001E6F1B">
          <w:rPr>
            <w:rFonts w:ascii="Courier Std" w:hAnsi="Courier Std"/>
          </w:rPr>
          <w:t xml:space="preserve">) </w:t>
        </w:r>
      </w:ins>
      <w:ins w:id="38" w:author="Moschella, Jamie" w:date="2020-08-22T15:43:00Z">
        <w:r w:rsidRPr="00A1292C">
          <w:rPr>
            <w:rFonts w:ascii="Courier Std" w:hAnsi="Courier Std"/>
            <w:rPrChange w:id="39" w:author="Moschella, Jamie" w:date="2020-08-22T15:44:00Z">
              <w:rPr/>
            </w:rPrChange>
          </w:rPr>
          <w:t xml:space="preserve">or return </w:t>
        </w:r>
      </w:ins>
      <w:ins w:id="40" w:author="Moschella, Jamie" w:date="2020-08-22T15:44:00Z">
        <w:r>
          <w:rPr>
            <w:rFonts w:ascii="Courier Std" w:hAnsi="Courier Std"/>
          </w:rPr>
          <w:t>F</w:t>
        </w:r>
      </w:ins>
      <w:ins w:id="41" w:author="Moschella, Jamie" w:date="2020-08-22T15:43:00Z">
        <w:r w:rsidRPr="00A1292C">
          <w:rPr>
            <w:rFonts w:ascii="Courier Std" w:hAnsi="Courier Std"/>
            <w:rPrChange w:id="42" w:author="Moschella, Jamie" w:date="2020-08-22T15:44:00Z">
              <w:rPr/>
            </w:rPrChange>
          </w:rPr>
          <w:t>alse;</w:t>
        </w:r>
      </w:ins>
    </w:p>
    <w:p w14:paraId="5C728654" w14:textId="06DA85C8" w:rsidR="008A0949" w:rsidRDefault="008A0949" w:rsidP="008A0949">
      <w:pPr>
        <w:rPr>
          <w:ins w:id="43" w:author="Moschella, Jamie" w:date="2020-08-22T16:35:00Z"/>
          <w:rFonts w:ascii="Courier Std" w:hAnsi="Courier Std"/>
        </w:rPr>
      </w:pPr>
    </w:p>
    <w:p w14:paraId="084B0561" w14:textId="411A04CC" w:rsidR="008A0949" w:rsidRDefault="008A0949" w:rsidP="008A0949">
      <w:pPr>
        <w:rPr>
          <w:ins w:id="44" w:author="Moschella, Jamie" w:date="2020-08-22T16:35:00Z"/>
          <w:rFonts w:ascii="Courier Std" w:hAnsi="Courier Std"/>
        </w:rPr>
      </w:pPr>
    </w:p>
    <w:p w14:paraId="101CDF85" w14:textId="28C933EF" w:rsidR="00A742E2" w:rsidRDefault="00A742E2" w:rsidP="008A0949">
      <w:pPr>
        <w:rPr>
          <w:ins w:id="45" w:author="Moschella, Jamie" w:date="2020-08-22T16:51:00Z"/>
          <w:rFonts w:ascii="Courier Std" w:hAnsi="Courier Std"/>
        </w:rPr>
      </w:pPr>
      <w:ins w:id="46" w:author="Moschella, Jamie" w:date="2020-08-22T16:51:00Z">
        <w:r>
          <w:rPr>
            <w:rFonts w:ascii="Courier Std" w:hAnsi="Courier Std"/>
          </w:rPr>
          <w:lastRenderedPageBreak/>
          <w:t>pool[pool[pool[head].next].next]</w:t>
        </w:r>
      </w:ins>
    </w:p>
    <w:p w14:paraId="2E2DE601" w14:textId="752B104A" w:rsidR="00A742E2" w:rsidRDefault="00A742E2" w:rsidP="008A0949">
      <w:pPr>
        <w:rPr>
          <w:ins w:id="47" w:author="Moschella, Jamie" w:date="2020-08-22T16:47:00Z"/>
          <w:rFonts w:ascii="Courier Std" w:hAnsi="Courier Std"/>
        </w:rPr>
      </w:pPr>
      <w:ins w:id="48" w:author="Moschella, Jamie" w:date="2020-08-22T16:47:00Z">
        <w:r>
          <w:rPr>
            <w:rFonts w:ascii="Courier Std" w:hAnsi="Courier Std"/>
          </w:rPr>
          <w:t>head.next(pool).next(pool)</w:t>
        </w:r>
      </w:ins>
    </w:p>
    <w:p w14:paraId="19CC324E" w14:textId="5CAE2646" w:rsidR="006603AE" w:rsidRDefault="006603AE" w:rsidP="008A0949">
      <w:pPr>
        <w:rPr>
          <w:ins w:id="49" w:author="Moschella, Jamie" w:date="2020-08-22T16:39:00Z"/>
          <w:rFonts w:ascii="Courier Std" w:hAnsi="Courier Std"/>
        </w:rPr>
      </w:pPr>
      <w:ins w:id="50" w:author="Moschella, Jamie" w:date="2020-08-22T16:38:00Z">
        <w:r>
          <w:rPr>
            <w:rFonts w:ascii="Courier Std" w:hAnsi="Courier Std"/>
          </w:rPr>
          <w:t>[</w:t>
        </w:r>
      </w:ins>
      <w:ins w:id="51" w:author="Moschella, Jamie" w:date="2020-08-22T16:37:00Z">
        <w:r>
          <w:rPr>
            <w:rFonts w:ascii="Courier Std" w:hAnsi="Courier Std"/>
          </w:rPr>
          <w:t>[[head pool</w:t>
        </w:r>
      </w:ins>
      <w:ins w:id="52" w:author="Moschella, Jamie" w:date="2020-08-22T16:38:00Z">
        <w:r>
          <w:rPr>
            <w:rFonts w:ascii="Courier Std" w:hAnsi="Courier Std"/>
          </w:rPr>
          <w:t>].</w:t>
        </w:r>
      </w:ins>
      <w:ins w:id="53" w:author="Moschella, Jamie" w:date="2020-08-22T16:37:00Z">
        <w:r>
          <w:rPr>
            <w:rFonts w:ascii="Courier Std" w:hAnsi="Courier Std"/>
          </w:rPr>
          <w:t>next</w:t>
        </w:r>
      </w:ins>
      <w:ins w:id="54" w:author="Moschella, Jamie" w:date="2020-08-22T16:38:00Z">
        <w:r>
          <w:rPr>
            <w:rFonts w:ascii="Courier Std" w:hAnsi="Courier Std"/>
          </w:rPr>
          <w:t xml:space="preserve"> </w:t>
        </w:r>
      </w:ins>
      <w:ins w:id="55" w:author="Moschella, Jamie" w:date="2020-08-22T16:37:00Z">
        <w:r>
          <w:rPr>
            <w:rFonts w:ascii="Courier Std" w:hAnsi="Courier Std"/>
          </w:rPr>
          <w:t>pool</w:t>
        </w:r>
      </w:ins>
      <w:ins w:id="56" w:author="Moschella, Jamie" w:date="2020-08-22T16:38:00Z">
        <w:r>
          <w:rPr>
            <w:rFonts w:ascii="Courier Std" w:hAnsi="Courier Std"/>
          </w:rPr>
          <w:t>]</w:t>
        </w:r>
      </w:ins>
      <w:ins w:id="57" w:author="Moschella, Jamie" w:date="2020-08-22T16:39:00Z">
        <w:r>
          <w:rPr>
            <w:rFonts w:ascii="Courier Std" w:hAnsi="Courier Std"/>
          </w:rPr>
          <w:t>.next pool]</w:t>
        </w:r>
      </w:ins>
    </w:p>
    <w:p w14:paraId="1FFF28CB" w14:textId="129F1920" w:rsidR="006603AE" w:rsidRDefault="006603AE">
      <w:pPr>
        <w:rPr>
          <w:ins w:id="58" w:author="Moschella, Jamie" w:date="2020-08-25T20:48:00Z"/>
          <w:rFonts w:ascii="Courier Std" w:hAnsi="Courier Std"/>
        </w:rPr>
      </w:pPr>
    </w:p>
    <w:p w14:paraId="7C939F56" w14:textId="4654A7B8" w:rsidR="004D6F77" w:rsidRDefault="004D6F77">
      <w:pPr>
        <w:rPr>
          <w:ins w:id="59" w:author="Moschella, Jamie" w:date="2020-08-25T20:48:00Z"/>
          <w:rFonts w:ascii="Courier Std" w:hAnsi="Courier Std"/>
        </w:rPr>
      </w:pPr>
    </w:p>
    <w:p w14:paraId="38B312E3" w14:textId="77777777" w:rsidR="004D6F77" w:rsidRDefault="004D6F77">
      <w:pPr>
        <w:rPr>
          <w:ins w:id="60" w:author="Moschella, Jamie" w:date="2020-08-25T20:44:00Z"/>
          <w:rFonts w:ascii="Courier Std" w:hAnsi="Courier Std"/>
        </w:rPr>
      </w:pPr>
    </w:p>
    <w:p w14:paraId="0F2D121D" w14:textId="781B7E9D" w:rsidR="004D6F77" w:rsidRDefault="004D6F77" w:rsidP="00F77678">
      <w:pPr>
        <w:rPr>
          <w:ins w:id="61" w:author="Moschella, Jamie" w:date="2020-08-25T20:56:00Z"/>
        </w:rPr>
      </w:pPr>
      <w:ins w:id="62" w:author="Moschella, Jamie" w:date="2020-08-25T20:48:00Z">
        <w:r>
          <w:t>Declarators</w:t>
        </w:r>
      </w:ins>
      <w:ins w:id="63" w:author="Moschella, Jamie" w:date="2020-08-25T20:52:00Z">
        <w:r w:rsidR="001F0078">
          <w:t xml:space="preserve"> </w:t>
        </w:r>
      </w:ins>
      <w:ins w:id="64" w:author="Moschella, Jamie" w:date="2020-08-25T20:53:00Z">
        <w:r w:rsidR="001F0078">
          <w:t>declare declarables</w:t>
        </w:r>
      </w:ins>
      <w:ins w:id="65" w:author="Moschella, Jamie" w:date="2020-08-25T20:49:00Z">
        <w:r>
          <w:t>: things like var, val, function, class (or struct)</w:t>
        </w:r>
      </w:ins>
      <w:ins w:id="66" w:author="Moschella, Jamie" w:date="2020-08-25T20:50:00Z">
        <w:r>
          <w:t>, etc.</w:t>
        </w:r>
      </w:ins>
    </w:p>
    <w:p w14:paraId="51D540B9" w14:textId="5E57FFE4" w:rsidR="00555FBA" w:rsidRDefault="00555FBA" w:rsidP="00F77678">
      <w:pPr>
        <w:rPr>
          <w:ins w:id="67" w:author="Moschella, Jamie" w:date="2020-08-25T20:48:00Z"/>
        </w:rPr>
      </w:pPr>
      <w:ins w:id="68" w:author="Moschella, Jamie" w:date="2020-08-25T20:57:00Z">
        <w:r>
          <w:t>Values: any value of any type (as well as types themselves?)</w:t>
        </w:r>
      </w:ins>
    </w:p>
    <w:p w14:paraId="3C6E6E7F" w14:textId="39F54E51" w:rsidR="00F77678" w:rsidRDefault="004D6F77">
      <w:pPr>
        <w:rPr>
          <w:ins w:id="69" w:author="Moschella, Jamie" w:date="2020-08-25T20:49:00Z"/>
        </w:rPr>
      </w:pPr>
      <w:ins w:id="70" w:author="Moschella, Jamie" w:date="2020-08-25T20:48:00Z">
        <w:r>
          <w:t xml:space="preserve">Accessors: </w:t>
        </w:r>
      </w:ins>
      <w:ins w:id="71" w:author="Moschella, Jamie" w:date="2020-08-25T20:46:00Z">
        <w:r w:rsidR="00001875">
          <w:t xml:space="preserve">New, </w:t>
        </w:r>
      </w:ins>
      <w:ins w:id="72" w:author="Moschella, Jamie" w:date="2020-08-25T20:44:00Z">
        <w:r w:rsidR="00F77678">
          <w:t>Look, Copy, Move, Lend</w:t>
        </w:r>
      </w:ins>
    </w:p>
    <w:p w14:paraId="12CA49D4" w14:textId="2B7847E6" w:rsidR="004D6F77" w:rsidRDefault="004D6F77">
      <w:pPr>
        <w:rPr>
          <w:ins w:id="73" w:author="Moschella, Jamie" w:date="2020-08-25T20:49:00Z"/>
        </w:rPr>
      </w:pPr>
      <w:ins w:id="74" w:author="Moschella, Jamie" w:date="2020-08-25T20:49:00Z">
        <w:r>
          <w:t>Modifiers: private</w:t>
        </w:r>
      </w:ins>
    </w:p>
    <w:p w14:paraId="4756C0F8" w14:textId="5DD82ED7" w:rsidR="007A69D5" w:rsidRDefault="007A69D5">
      <w:pPr>
        <w:rPr>
          <w:ins w:id="75" w:author="Moschella, Jamie" w:date="2020-08-25T20:50:00Z"/>
        </w:rPr>
      </w:pPr>
      <w:ins w:id="76" w:author="Moschella, Jamie" w:date="2020-08-25T20:50:00Z">
        <w:r>
          <w:t>Control flow: if, elseif, else, for, while, etc.</w:t>
        </w:r>
      </w:ins>
    </w:p>
    <w:p w14:paraId="4C5FA651" w14:textId="0E44A3E4" w:rsidR="00555FBA" w:rsidRDefault="007A69D5">
      <w:pPr>
        <w:rPr>
          <w:ins w:id="77" w:author="Moschella, Jamie" w:date="2020-08-27T12:57:00Z"/>
        </w:rPr>
      </w:pPr>
      <w:ins w:id="78" w:author="Moschella, Jamie" w:date="2020-08-25T20:50:00Z">
        <w:r>
          <w:t>Operat</w:t>
        </w:r>
      </w:ins>
      <w:ins w:id="79" w:author="Moschella, Jamie" w:date="2020-08-25T20:51:00Z">
        <w:r>
          <w:t>ors: +, -, *, etc.</w:t>
        </w:r>
      </w:ins>
    </w:p>
    <w:p w14:paraId="7A502BC7" w14:textId="70AC7C35" w:rsidR="003D584C" w:rsidRDefault="003D584C">
      <w:pPr>
        <w:rPr>
          <w:ins w:id="80" w:author="Moschella, Jamie" w:date="2020-08-27T12:57:00Z"/>
        </w:rPr>
      </w:pPr>
    </w:p>
    <w:p w14:paraId="2425F478" w14:textId="7792640C" w:rsidR="003D584C" w:rsidRDefault="003D584C">
      <w:pPr>
        <w:rPr>
          <w:ins w:id="81" w:author="Moschella, Jamie" w:date="2020-08-27T12:58:00Z"/>
        </w:rPr>
      </w:pPr>
      <w:ins w:id="82" w:author="Moschella, Jamie" w:date="2020-08-27T12:57:00Z">
        <w:r>
          <w:t>Prob</w:t>
        </w:r>
      </w:ins>
      <w:ins w:id="83" w:author="Moschella, Jamie" w:date="2020-08-27T12:58:00Z">
        <w:r>
          <w:t>ably use @ for macros (like Julia)?</w:t>
        </w:r>
      </w:ins>
    </w:p>
    <w:p w14:paraId="46150609" w14:textId="2C409CB8" w:rsidR="003D584C" w:rsidRDefault="003D584C">
      <w:pPr>
        <w:rPr>
          <w:ins w:id="84" w:author="Moschella, Jamie" w:date="2020-09-06T23:07:00Z"/>
        </w:rPr>
      </w:pPr>
      <w:ins w:id="85" w:author="Moschella, Jamie" w:date="2020-08-27T12:58:00Z">
        <w:r>
          <w:t>Mutating methods are written like list.sort!()</w:t>
        </w:r>
      </w:ins>
    </w:p>
    <w:p w14:paraId="45C91BE8" w14:textId="4F405DAF" w:rsidR="004B0B6A" w:rsidRDefault="004B0B6A">
      <w:pPr>
        <w:rPr>
          <w:ins w:id="86" w:author="Moschella, Jamie" w:date="2020-09-06T23:07:00Z"/>
        </w:rPr>
      </w:pPr>
    </w:p>
    <w:p w14:paraId="7356EA92" w14:textId="6871E7BC" w:rsidR="004B0B6A" w:rsidRDefault="004B0B6A">
      <w:pPr>
        <w:rPr>
          <w:ins w:id="87" w:author="Moschella, Jamie" w:date="2020-09-06T23:07:00Z"/>
        </w:rPr>
      </w:pPr>
    </w:p>
    <w:p w14:paraId="74D40B82" w14:textId="1F01757E" w:rsidR="004B0B6A" w:rsidRDefault="004B0B6A">
      <w:pPr>
        <w:rPr>
          <w:ins w:id="88" w:author="Moschella, Jamie" w:date="2020-09-06T23:10:00Z"/>
        </w:rPr>
      </w:pPr>
      <w:ins w:id="89" w:author="Moschella, Jamie" w:date="2020-09-06T23:07:00Z">
        <w:r>
          <w:t xml:space="preserve">Should functions be nominally typed? </w:t>
        </w:r>
      </w:ins>
      <w:ins w:id="90" w:author="Moschella, Jamie" w:date="2020-09-06T23:08:00Z">
        <w:r>
          <w:t>It w</w:t>
        </w:r>
      </w:ins>
      <w:ins w:id="91" w:author="Moschella, Jamie" w:date="2020-09-06T23:07:00Z">
        <w:r>
          <w:t xml:space="preserve">ould make higher-order </w:t>
        </w:r>
      </w:ins>
      <w:ins w:id="92" w:author="Moschella, Jamie" w:date="2020-09-06T23:08:00Z">
        <w:r>
          <w:t>functions difficult</w:t>
        </w:r>
      </w:ins>
    </w:p>
    <w:p w14:paraId="160526E3" w14:textId="153205B8" w:rsidR="004B0B6A" w:rsidRDefault="004B0B6A">
      <w:pPr>
        <w:rPr>
          <w:ins w:id="93" w:author="Moschella, Jamie" w:date="2020-09-06T23:37:00Z"/>
        </w:rPr>
      </w:pPr>
    </w:p>
    <w:p w14:paraId="3B121D17" w14:textId="10776E27" w:rsidR="00943A70" w:rsidRDefault="00943A70">
      <w:pPr>
        <w:rPr>
          <w:ins w:id="94" w:author="Moschella, Jamie" w:date="2020-09-06T23:37:00Z"/>
        </w:rPr>
      </w:pPr>
      <w:ins w:id="95" w:author="Moschella, Jamie" w:date="2020-09-06T23:37:00Z">
        <w:r>
          <w:t>Functions defined inside of functions? Maybe? Rust allows it</w:t>
        </w:r>
      </w:ins>
      <w:ins w:id="96" w:author="Moschella, Jamie" w:date="2020-09-06T23:38:00Z">
        <w:r w:rsidR="00980150">
          <w:t>,</w:t>
        </w:r>
      </w:ins>
      <w:ins w:id="97" w:author="Moschella, Jamie" w:date="2020-09-06T23:37:00Z">
        <w:r>
          <w:t xml:space="preserve"> but doesn’t allow them to use local vars</w:t>
        </w:r>
      </w:ins>
    </w:p>
    <w:p w14:paraId="38CC6B02" w14:textId="77777777" w:rsidR="00943A70" w:rsidRDefault="00943A70">
      <w:pPr>
        <w:rPr>
          <w:ins w:id="98" w:author="Moschella, Jamie" w:date="2020-09-06T23:20:00Z"/>
        </w:rPr>
      </w:pPr>
    </w:p>
    <w:p w14:paraId="0C73663E" w14:textId="33D71CC4" w:rsidR="00A05946" w:rsidRPr="00A05946" w:rsidRDefault="00A05946">
      <w:pPr>
        <w:rPr>
          <w:ins w:id="99" w:author="Moschella, Jamie" w:date="2020-09-06T23:10:00Z"/>
          <w:b/>
          <w:bCs/>
          <w:rPrChange w:id="100" w:author="Moschella, Jamie" w:date="2020-09-06T23:20:00Z">
            <w:rPr>
              <w:ins w:id="101" w:author="Moschella, Jamie" w:date="2020-09-06T23:10:00Z"/>
            </w:rPr>
          </w:rPrChange>
        </w:rPr>
      </w:pPr>
      <w:ins w:id="102" w:author="Moschella, Jamie" w:date="2020-09-06T23:20:00Z">
        <w:r w:rsidRPr="00A05946">
          <w:rPr>
            <w:b/>
            <w:bCs/>
            <w:rPrChange w:id="103" w:author="Moschella, Jamie" w:date="2020-09-06T23:20:00Z">
              <w:rPr/>
            </w:rPrChange>
          </w:rPr>
          <w:t>Structs</w:t>
        </w:r>
      </w:ins>
    </w:p>
    <w:p w14:paraId="71A883E0" w14:textId="508FF2F6" w:rsidR="00057895" w:rsidRDefault="004B0B6A">
      <w:pPr>
        <w:rPr>
          <w:ins w:id="104" w:author="Moschella, Jamie" w:date="2020-09-06T23:21:00Z"/>
        </w:rPr>
      </w:pPr>
      <w:ins w:id="105" w:author="Moschella, Jamie" w:date="2020-09-06T23:10:00Z">
        <w:r>
          <w:t xml:space="preserve">Structs should be </w:t>
        </w:r>
      </w:ins>
      <w:ins w:id="106" w:author="Moschella, Jamie" w:date="2020-09-06T23:11:00Z">
        <w:r>
          <w:t>similar to those in Rust, using traits (which are basically the same as interfaces) and impl</w:t>
        </w:r>
      </w:ins>
      <w:ins w:id="107" w:author="Moschella, Jamie" w:date="2020-09-06T23:12:00Z">
        <w:r>
          <w:t>s</w:t>
        </w:r>
      </w:ins>
      <w:ins w:id="108" w:author="Moschella, Jamie" w:date="2020-09-06T23:16:00Z">
        <w:r>
          <w:t>.</w:t>
        </w:r>
      </w:ins>
      <w:ins w:id="109" w:author="Moschella, Jamie" w:date="2020-09-06T23:12:00Z">
        <w:r>
          <w:t xml:space="preserve"> </w:t>
        </w:r>
      </w:ins>
      <w:ins w:id="110" w:author="Moschella, Jamie" w:date="2020-09-06T23:16:00Z">
        <w:r>
          <w:t xml:space="preserve">Unlike Rust, </w:t>
        </w:r>
      </w:ins>
      <w:ins w:id="111" w:author="Moschella, Jamie" w:date="2020-09-06T23:12:00Z">
        <w:r>
          <w:t>the impl can optionally be inside the struct definition.</w:t>
        </w:r>
      </w:ins>
      <w:ins w:id="112" w:author="Moschella, Jamie" w:date="2020-09-06T23:19:00Z">
        <w:r w:rsidR="00A05946">
          <w:t xml:space="preserve"> </w:t>
        </w:r>
      </w:ins>
    </w:p>
    <w:p w14:paraId="440A5095" w14:textId="77777777" w:rsidR="00057895" w:rsidRDefault="00057895">
      <w:pPr>
        <w:rPr>
          <w:ins w:id="113" w:author="Moschella, Jamie" w:date="2020-09-06T23:12:00Z"/>
        </w:rPr>
      </w:pPr>
    </w:p>
    <w:p w14:paraId="260A35B0" w14:textId="3D6894C5" w:rsidR="004B0B6A" w:rsidRDefault="004B0B6A">
      <w:pPr>
        <w:rPr>
          <w:ins w:id="114" w:author="Moschella, Jamie" w:date="2020-09-06T23:21:00Z"/>
        </w:rPr>
      </w:pPr>
      <w:ins w:id="115" w:author="Moschella, Jamie" w:date="2020-09-06T23:12:00Z">
        <w:r>
          <w:t>No overriding methods</w:t>
        </w:r>
      </w:ins>
      <w:ins w:id="116" w:author="Moschella, Jamie" w:date="2020-09-06T23:13:00Z">
        <w:r>
          <w:t>! It just create</w:t>
        </w:r>
      </w:ins>
      <w:ins w:id="117" w:author="Moschella, Jamie" w:date="2020-09-06T23:14:00Z">
        <w:r>
          <w:t xml:space="preserve">s a whole bunch of “invisible behavior” that confuses the reader. </w:t>
        </w:r>
      </w:ins>
      <w:ins w:id="118" w:author="Moschella, Jamie" w:date="2020-09-06T23:15:00Z">
        <w:r>
          <w:t xml:space="preserve">Need to figure out </w:t>
        </w:r>
      </w:ins>
      <w:ins w:id="119" w:author="Moschella, Jamie" w:date="2020-09-06T23:16:00Z">
        <w:r>
          <w:t>a good way to have something as convenient as default implementation without relying on overriding</w:t>
        </w:r>
      </w:ins>
    </w:p>
    <w:p w14:paraId="70201564" w14:textId="19E196A4" w:rsidR="00057895" w:rsidRDefault="00057895">
      <w:pPr>
        <w:rPr>
          <w:ins w:id="120" w:author="Moschella, Jamie" w:date="2020-09-06T23:21:00Z"/>
        </w:rPr>
      </w:pPr>
    </w:p>
    <w:p w14:paraId="7E5CC80C" w14:textId="4F2834FF" w:rsidR="00057895" w:rsidRDefault="00057895">
      <w:pPr>
        <w:rPr>
          <w:ins w:id="121" w:author="Moschella, Jamie" w:date="2020-09-06T23:21:00Z"/>
        </w:rPr>
      </w:pPr>
      <w:ins w:id="122" w:author="Moschella, Jamie" w:date="2020-09-06T23:21:00Z">
        <w:r>
          <w:t>Can new traits be implemented for built-</w:t>
        </w:r>
      </w:ins>
      <w:ins w:id="123" w:author="Moschella, Jamie" w:date="2020-09-06T23:22:00Z">
        <w:r>
          <w:t>in types? (Rust allows this)</w:t>
        </w:r>
      </w:ins>
    </w:p>
    <w:p w14:paraId="1138E0E0" w14:textId="4E17AAC5" w:rsidR="00057895" w:rsidRDefault="00057895">
      <w:pPr>
        <w:rPr>
          <w:ins w:id="124" w:author="Moschella, Jamie" w:date="2020-09-06T23:21:00Z"/>
        </w:rPr>
      </w:pPr>
    </w:p>
    <w:p w14:paraId="19E7938B" w14:textId="77777777" w:rsidR="0010572A" w:rsidRDefault="0010572A">
      <w:pPr>
        <w:rPr>
          <w:ins w:id="125" w:author="Moschella, Jamie" w:date="2020-09-06T23:25:00Z"/>
          <w:b/>
          <w:bCs/>
        </w:rPr>
      </w:pPr>
    </w:p>
    <w:p w14:paraId="7CFF26A6" w14:textId="06E1A79B" w:rsidR="00057895" w:rsidRDefault="0010572A">
      <w:pPr>
        <w:rPr>
          <w:ins w:id="126" w:author="Moschella, Jamie" w:date="2020-09-06T23:25:00Z"/>
          <w:b/>
          <w:bCs/>
        </w:rPr>
      </w:pPr>
      <w:ins w:id="127" w:author="Moschella, Jamie" w:date="2020-09-06T23:25:00Z">
        <w:r>
          <w:rPr>
            <w:b/>
            <w:bCs/>
          </w:rPr>
          <w:t>Generics</w:t>
        </w:r>
      </w:ins>
    </w:p>
    <w:p w14:paraId="5510F707" w14:textId="25963F31" w:rsidR="0010572A" w:rsidRDefault="0010572A">
      <w:pPr>
        <w:rPr>
          <w:ins w:id="128" w:author="Moschella, Jamie" w:date="2020-09-13T20:52:00Z"/>
        </w:rPr>
      </w:pPr>
      <w:ins w:id="129" w:author="Moschella, Jamie" w:date="2020-09-06T23:25:00Z">
        <w:r>
          <w:t>Ugh. I guess I need these…</w:t>
        </w:r>
      </w:ins>
    </w:p>
    <w:p w14:paraId="1002F3C0" w14:textId="5C4DC206" w:rsidR="007C214D" w:rsidRDefault="007C214D">
      <w:pPr>
        <w:rPr>
          <w:ins w:id="130" w:author="Moschella, Jamie" w:date="2020-09-13T20:52:00Z"/>
        </w:rPr>
      </w:pPr>
    </w:p>
    <w:p w14:paraId="2E193FA4" w14:textId="19AB39CB" w:rsidR="007C214D" w:rsidRDefault="007C214D">
      <w:pPr>
        <w:rPr>
          <w:ins w:id="131" w:author="Moschella, Jamie" w:date="2020-09-13T20:52:00Z"/>
        </w:rPr>
      </w:pPr>
    </w:p>
    <w:p w14:paraId="58D4D199" w14:textId="23C98170" w:rsidR="007C214D" w:rsidRPr="007C214D" w:rsidRDefault="007C214D">
      <w:pPr>
        <w:rPr>
          <w:ins w:id="132" w:author="Moschella, Jamie" w:date="2020-09-13T20:52:00Z"/>
          <w:b/>
          <w:bCs/>
          <w:rPrChange w:id="133" w:author="Moschella, Jamie" w:date="2020-09-13T20:52:00Z">
            <w:rPr>
              <w:ins w:id="134" w:author="Moschella, Jamie" w:date="2020-09-13T20:52:00Z"/>
            </w:rPr>
          </w:rPrChange>
        </w:rPr>
      </w:pPr>
      <w:ins w:id="135" w:author="Moschella, Jamie" w:date="2020-09-13T20:52:00Z">
        <w:r w:rsidRPr="007C214D">
          <w:rPr>
            <w:b/>
            <w:bCs/>
            <w:rPrChange w:id="136" w:author="Moschella, Jamie" w:date="2020-09-13T20:52:00Z">
              <w:rPr/>
            </w:rPrChange>
          </w:rPr>
          <w:t>Language Design Principles</w:t>
        </w:r>
      </w:ins>
    </w:p>
    <w:p w14:paraId="04776528" w14:textId="05F83DDB" w:rsidR="007C214D" w:rsidRDefault="007C214D">
      <w:pPr>
        <w:rPr>
          <w:ins w:id="137" w:author="Moschella, Jamie" w:date="2020-09-13T20:54:00Z"/>
        </w:rPr>
      </w:pPr>
      <w:ins w:id="138" w:author="Moschella, Jamie" w:date="2020-09-13T20:54:00Z">
        <w:r>
          <w:t xml:space="preserve">From Python: </w:t>
        </w:r>
        <w:r w:rsidRPr="007C214D">
          <w:t>There should be one-- and preferably only one --obvious way to do it.</w:t>
        </w:r>
      </w:ins>
    </w:p>
    <w:p w14:paraId="1F69B4C8" w14:textId="1ED3E116" w:rsidR="007C214D" w:rsidRDefault="007C214D">
      <w:pPr>
        <w:rPr>
          <w:ins w:id="139" w:author="Moschella, Jamie" w:date="2020-09-13T20:57:00Z"/>
        </w:rPr>
      </w:pPr>
      <w:ins w:id="140" w:author="Moschella, Jamie" w:date="2020-09-13T20:57:00Z">
        <w:r>
          <w:t>From Ruby (unofficially): Principle of least surprise</w:t>
        </w:r>
      </w:ins>
    </w:p>
    <w:p w14:paraId="416EBC78" w14:textId="63686380" w:rsidR="007C214D" w:rsidRDefault="007C214D">
      <w:pPr>
        <w:rPr>
          <w:ins w:id="141" w:author="Moschella, Jamie" w:date="2020-12-31T14:02:00Z"/>
        </w:rPr>
      </w:pPr>
      <w:ins w:id="142" w:author="Moschella, Jamie" w:date="2020-09-13T21:02:00Z">
        <w:r>
          <w:t>From Go: Orthogonality</w:t>
        </w:r>
      </w:ins>
    </w:p>
    <w:p w14:paraId="36BE210F" w14:textId="37070415" w:rsidR="00833B2A" w:rsidRDefault="00833B2A">
      <w:pPr>
        <w:rPr>
          <w:ins w:id="143" w:author="Moschella, Jamie" w:date="2020-12-31T14:02:00Z"/>
        </w:rPr>
      </w:pPr>
    </w:p>
    <w:p w14:paraId="233465FC" w14:textId="2C392B8C" w:rsidR="00833B2A" w:rsidRDefault="00833B2A">
      <w:pPr>
        <w:rPr>
          <w:ins w:id="144" w:author="Moschella, Jamie" w:date="2020-12-31T14:02:00Z"/>
        </w:rPr>
      </w:pPr>
    </w:p>
    <w:p w14:paraId="284859C6" w14:textId="7AA8D871" w:rsidR="00833B2A" w:rsidRDefault="00833B2A">
      <w:pPr>
        <w:rPr>
          <w:ins w:id="145" w:author="Moschella, Jamie" w:date="2020-12-31T14:02:00Z"/>
        </w:rPr>
      </w:pPr>
    </w:p>
    <w:p w14:paraId="3A846D3F" w14:textId="31C78729" w:rsidR="00833B2A" w:rsidRDefault="00833B2A">
      <w:pPr>
        <w:rPr>
          <w:ins w:id="146" w:author="Moschella, Jamie" w:date="2020-12-31T14:06:00Z"/>
        </w:rPr>
      </w:pPr>
      <w:ins w:id="147" w:author="Moschella, Jamie" w:date="2020-12-31T14:02:00Z">
        <w:r>
          <w:t>In a la</w:t>
        </w:r>
      </w:ins>
      <w:ins w:id="148" w:author="Moschella, Jamie" w:date="2020-12-31T14:03:00Z">
        <w:r>
          <w:t xml:space="preserve">nguage with no shared mutability, shadowing for immutable variables doesn’t really make sense. Because replacing a value and mutating the original </w:t>
        </w:r>
      </w:ins>
      <w:ins w:id="149" w:author="Moschella, Jamie" w:date="2020-12-31T14:04:00Z">
        <w:r>
          <w:t>value effectively do the same thing</w:t>
        </w:r>
      </w:ins>
      <w:ins w:id="150" w:author="Moschella, Jamie" w:date="2020-12-31T14:05:00Z">
        <w:r>
          <w:t xml:space="preserve"> here</w:t>
        </w:r>
      </w:ins>
      <w:ins w:id="151" w:author="Moschella, Jamie" w:date="2020-12-31T14:04:00Z">
        <w:r>
          <w:t xml:space="preserve">, </w:t>
        </w:r>
        <w:r>
          <w:t>shadowing</w:t>
        </w:r>
        <w:r>
          <w:t xml:space="preserve"> an </w:t>
        </w:r>
        <w:r>
          <w:t>immutable variable</w:t>
        </w:r>
        <w:r>
          <w:t xml:space="preserve"> essentially allows you to mutate it.</w:t>
        </w:r>
      </w:ins>
      <w:ins w:id="152" w:author="Moschella, Jamie" w:date="2020-12-31T14:05:00Z">
        <w:r>
          <w:t xml:space="preserve"> If you’re going to allow a variable to be replaced, you mi</w:t>
        </w:r>
      </w:ins>
      <w:ins w:id="153" w:author="Moschella, Jamie" w:date="2020-12-31T14:06:00Z">
        <w:r>
          <w:t>ght as well make it mutable.</w:t>
        </w:r>
      </w:ins>
    </w:p>
    <w:p w14:paraId="4E98FF9E" w14:textId="5E93346D" w:rsidR="00833B2A" w:rsidRDefault="00833B2A">
      <w:pPr>
        <w:rPr>
          <w:ins w:id="154" w:author="Moschella, Jamie" w:date="2020-12-31T14:06:00Z"/>
        </w:rPr>
      </w:pPr>
    </w:p>
    <w:p w14:paraId="504F263E" w14:textId="4D05C533" w:rsidR="00833B2A" w:rsidRPr="0010572A" w:rsidRDefault="00833B2A">
      <w:ins w:id="155" w:author="Moschella, Jamie" w:date="2020-12-31T14:06:00Z">
        <w:r>
          <w:t>Best choice is probably</w:t>
        </w:r>
        <w:r w:rsidR="00A77970">
          <w:t xml:space="preserve"> to</w:t>
        </w:r>
        <w:r>
          <w:t xml:space="preserve"> have variables be mutable by default, but also have “unshadowable” immutable variables/constants</w:t>
        </w:r>
      </w:ins>
    </w:p>
    <w:sectPr w:rsidR="00833B2A" w:rsidRPr="00105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Std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0038BB"/>
    <w:multiLevelType w:val="hybridMultilevel"/>
    <w:tmpl w:val="6EF08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FA5449"/>
    <w:multiLevelType w:val="hybridMultilevel"/>
    <w:tmpl w:val="6DB64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oschella, Jamie">
    <w15:presenceInfo w15:providerId="None" w15:userId="Moschella, Jami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E30"/>
    <w:rsid w:val="00001875"/>
    <w:rsid w:val="00057895"/>
    <w:rsid w:val="00066E33"/>
    <w:rsid w:val="00073E6B"/>
    <w:rsid w:val="0010572A"/>
    <w:rsid w:val="00143E30"/>
    <w:rsid w:val="001E6F1B"/>
    <w:rsid w:val="001F0078"/>
    <w:rsid w:val="002261C8"/>
    <w:rsid w:val="0029596C"/>
    <w:rsid w:val="003D584C"/>
    <w:rsid w:val="00447D10"/>
    <w:rsid w:val="004A523B"/>
    <w:rsid w:val="004A6BA6"/>
    <w:rsid w:val="004B0B6A"/>
    <w:rsid w:val="004D6F77"/>
    <w:rsid w:val="004E77B9"/>
    <w:rsid w:val="00502C50"/>
    <w:rsid w:val="00555FBA"/>
    <w:rsid w:val="006361C2"/>
    <w:rsid w:val="006603AE"/>
    <w:rsid w:val="006A1FF6"/>
    <w:rsid w:val="007A69D5"/>
    <w:rsid w:val="007C214D"/>
    <w:rsid w:val="00833B2A"/>
    <w:rsid w:val="00844E03"/>
    <w:rsid w:val="008A0949"/>
    <w:rsid w:val="00904AE6"/>
    <w:rsid w:val="00943A70"/>
    <w:rsid w:val="00980150"/>
    <w:rsid w:val="00A05946"/>
    <w:rsid w:val="00A1292C"/>
    <w:rsid w:val="00A17CA5"/>
    <w:rsid w:val="00A742E2"/>
    <w:rsid w:val="00A77970"/>
    <w:rsid w:val="00AF5271"/>
    <w:rsid w:val="00CE0602"/>
    <w:rsid w:val="00D1441D"/>
    <w:rsid w:val="00F17449"/>
    <w:rsid w:val="00F249F4"/>
    <w:rsid w:val="00F77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B899A"/>
  <w15:chartTrackingRefBased/>
  <w15:docId w15:val="{2F2DCCEF-5299-4DA2-BC00-080F8B870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9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2065</TotalTime>
  <Pages>3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Moschella, Jamie</dc:creator>
  <cp:keywords/>
  <dc:description/>
  <cp:lastModifiedBy>Moschella, Jamie</cp:lastModifiedBy>
  <cp:revision>29</cp:revision>
  <dcterms:created xsi:type="dcterms:W3CDTF">2020-07-24T19:43:00Z</dcterms:created>
  <dcterms:modified xsi:type="dcterms:W3CDTF">2020-12-31T19:06:00Z</dcterms:modified>
</cp:coreProperties>
</file>